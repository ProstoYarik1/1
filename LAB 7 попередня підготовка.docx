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65B49" w14:textId="34522365" w:rsidR="008B7B01" w:rsidRDefault="00F2044A" w:rsidP="00F2044A">
      <w:pPr>
        <w:jc w:val="center"/>
        <w:rPr>
          <w:ins w:id="0" w:author="владислав мегедь" w:date="2024-11-14T18:04:00Z"/>
          <w:b/>
          <w:bCs/>
          <w:sz w:val="40"/>
          <w:szCs w:val="40"/>
        </w:rPr>
      </w:pPr>
      <w:r w:rsidRPr="00F2044A">
        <w:rPr>
          <w:b/>
          <w:bCs/>
          <w:sz w:val="40"/>
          <w:szCs w:val="40"/>
          <w:rPrChange w:id="1" w:author="владислав мегедь" w:date="2024-11-14T18:04:00Z">
            <w:rPr>
              <w:b/>
              <w:bCs/>
            </w:rPr>
          </w:rPrChange>
        </w:rPr>
        <w:t>Завдання для попередньої пі</w:t>
      </w:r>
      <w:del w:id="2" w:author="владислав мегедь" w:date="2024-11-14T18:04:00Z">
        <w:r w:rsidRPr="00F2044A" w:rsidDel="00F2044A">
          <w:rPr>
            <w:b/>
            <w:bCs/>
            <w:sz w:val="40"/>
            <w:szCs w:val="40"/>
            <w:rPrChange w:id="3" w:author="владислав мегедь" w:date="2024-11-14T18:04:00Z">
              <w:rPr>
                <w:b/>
                <w:bCs/>
              </w:rPr>
            </w:rPrChange>
          </w:rPr>
          <w:delText>в</w:delText>
        </w:r>
      </w:del>
      <w:r w:rsidRPr="00F2044A">
        <w:rPr>
          <w:b/>
          <w:bCs/>
          <w:sz w:val="40"/>
          <w:szCs w:val="40"/>
          <w:rPrChange w:id="4" w:author="владислав мегедь" w:date="2024-11-14T18:04:00Z">
            <w:rPr>
              <w:b/>
              <w:bCs/>
            </w:rPr>
          </w:rPrChange>
        </w:rPr>
        <w:t>дготовки</w:t>
      </w:r>
    </w:p>
    <w:p w14:paraId="4E2496AF" w14:textId="07FEB33C" w:rsidR="00F2044A" w:rsidRDefault="00F2044A" w:rsidP="00F2044A">
      <w:pPr>
        <w:rPr>
          <w:ins w:id="5" w:author="владислав мегедь" w:date="2024-11-14T18:23:00Z"/>
          <w:b/>
          <w:bCs/>
          <w:color w:val="FF0000"/>
          <w:sz w:val="28"/>
          <w:szCs w:val="28"/>
        </w:rPr>
      </w:pPr>
      <w:ins w:id="6" w:author="владислав мегедь" w:date="2024-11-14T18:05:00Z">
        <w:r>
          <w:rPr>
            <w:b/>
            <w:bCs/>
            <w:sz w:val="28"/>
            <w:szCs w:val="28"/>
          </w:rPr>
          <w:t xml:space="preserve">Виконував студент групи КСМ-22А: </w:t>
        </w:r>
        <w:r w:rsidRPr="00F2044A">
          <w:rPr>
            <w:b/>
            <w:bCs/>
            <w:color w:val="FF0000"/>
            <w:sz w:val="28"/>
            <w:szCs w:val="28"/>
            <w:rPrChange w:id="7" w:author="владислав мегедь" w:date="2024-11-14T18:05:00Z">
              <w:rPr>
                <w:b/>
                <w:bCs/>
                <w:sz w:val="28"/>
                <w:szCs w:val="28"/>
              </w:rPr>
            </w:rPrChange>
          </w:rPr>
          <w:t>Мегедь Ярослав</w:t>
        </w:r>
      </w:ins>
    </w:p>
    <w:p w14:paraId="512EA6D1" w14:textId="05C270BD" w:rsidR="004A2FC6" w:rsidRDefault="004A2FC6" w:rsidP="00F2044A">
      <w:pPr>
        <w:rPr>
          <w:ins w:id="8" w:author="владислав мегедь" w:date="2024-11-14T18:23:00Z"/>
          <w:b/>
          <w:bCs/>
          <w:color w:val="FF0000"/>
          <w:sz w:val="28"/>
          <w:szCs w:val="28"/>
        </w:rPr>
      </w:pPr>
    </w:p>
    <w:p w14:paraId="3CF63C72" w14:textId="363D1AD4" w:rsidR="004A2FC6" w:rsidRPr="004A2FC6" w:rsidRDefault="004A2FC6" w:rsidP="004A2FC6">
      <w:pPr>
        <w:rPr>
          <w:ins w:id="9" w:author="владислав мегедь" w:date="2024-11-14T18:23:00Z"/>
          <w:rFonts w:ascii="Times New Roman" w:hAnsi="Times New Roman" w:cs="Times New Roman"/>
          <w:b/>
          <w:bCs/>
          <w:color w:val="000000" w:themeColor="text1"/>
          <w:sz w:val="24"/>
          <w:szCs w:val="24"/>
          <w:rPrChange w:id="10" w:author="владислав мегедь" w:date="2024-11-14T18:23:00Z">
            <w:rPr>
              <w:ins w:id="11" w:author="владислав мегедь" w:date="2024-11-14T18:23:00Z"/>
            </w:rPr>
          </w:rPrChange>
        </w:rPr>
        <w:pPrChange w:id="12" w:author="владислав мегедь" w:date="2024-11-14T18:23:00Z">
          <w:pPr>
            <w:pStyle w:val="a6"/>
            <w:numPr>
              <w:numId w:val="1"/>
            </w:numPr>
            <w:ind w:hanging="360"/>
          </w:pPr>
        </w:pPrChange>
      </w:pPr>
      <w:ins w:id="13" w:author="владислав мегедь" w:date="2024-11-14T18:23:00Z">
        <w:r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1.</w:t>
        </w:r>
      </w:ins>
    </w:p>
    <w:p w14:paraId="0F6BC580" w14:textId="58AD6CB1" w:rsidR="004A2FC6" w:rsidRDefault="004A2FC6" w:rsidP="004A2FC6">
      <w:pPr>
        <w:pStyle w:val="a6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ins w:id="14" w:author="владислав мегедь" w:date="2024-11-14T18:23:00Z">
        <w:r w:rsidRPr="004A2FC6">
          <w:rPr>
            <w:rFonts w:ascii="Times New Roman" w:hAnsi="Times New Roman" w:cs="Times New Roman"/>
            <w:b/>
            <w:bCs/>
            <w:color w:val="000000" w:themeColor="text1"/>
            <w:sz w:val="40"/>
            <w:szCs w:val="40"/>
          </w:rPr>
          <w:t>Словник</w:t>
        </w:r>
      </w:ins>
    </w:p>
    <w:p w14:paraId="102FA775" w14:textId="77777777" w:rsidR="00E8603E" w:rsidRDefault="00E8603E" w:rsidP="00E8603E">
      <w:pPr>
        <w:pStyle w:val="a6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59F7C0EC" w14:textId="4FAAE774" w:rsidR="004A2FC6" w:rsidRPr="00E8603E" w:rsidRDefault="002338C3" w:rsidP="002338C3">
      <w:pPr>
        <w:pStyle w:val="a6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spellStart"/>
      <w:r w:rsidRPr="00E8603E">
        <w:rPr>
          <w:rStyle w:val="hljs-builtin"/>
        </w:rPr>
        <w:t>echo</w:t>
      </w:r>
      <w:proofErr w:type="spellEnd"/>
      <w:r w:rsidRPr="00E8603E">
        <w:t xml:space="preserve"> </w:t>
      </w:r>
      <w:r w:rsidRPr="00E8603E">
        <w:rPr>
          <w:rStyle w:val="hljs-string"/>
        </w:rPr>
        <w:t>"</w:t>
      </w:r>
      <w:proofErr w:type="spellStart"/>
      <w:r w:rsidRPr="00E8603E">
        <w:rPr>
          <w:rStyle w:val="hljs-string"/>
        </w:rPr>
        <w:t>Hello</w:t>
      </w:r>
      <w:proofErr w:type="spellEnd"/>
      <w:r w:rsidRPr="00E8603E">
        <w:rPr>
          <w:rStyle w:val="hljs-string"/>
        </w:rPr>
        <w:t xml:space="preserve">, </w:t>
      </w:r>
      <w:proofErr w:type="spellStart"/>
      <w:r w:rsidRPr="00E8603E">
        <w:rPr>
          <w:rStyle w:val="hljs-string"/>
        </w:rPr>
        <w:t>World</w:t>
      </w:r>
      <w:proofErr w:type="spellEnd"/>
      <w:r w:rsidRPr="00E8603E">
        <w:rPr>
          <w:rStyle w:val="hljs-string"/>
        </w:rPr>
        <w:t>!"</w:t>
      </w:r>
      <w:r w:rsidRPr="00E8603E">
        <w:rPr>
          <w:rStyle w:val="hljs-string"/>
        </w:rPr>
        <w:t xml:space="preserve"> - </w:t>
      </w:r>
      <w:r w:rsidRPr="00E8603E">
        <w:t xml:space="preserve">виводить на екран текст </w:t>
      </w:r>
      <w:r w:rsidRPr="00E8603E">
        <w:rPr>
          <w:rStyle w:val="a7"/>
        </w:rPr>
        <w:t>"</w:t>
      </w:r>
      <w:proofErr w:type="spellStart"/>
      <w:r w:rsidRPr="00E8603E">
        <w:rPr>
          <w:rStyle w:val="a7"/>
        </w:rPr>
        <w:t>Hello</w:t>
      </w:r>
      <w:proofErr w:type="spellEnd"/>
      <w:r w:rsidRPr="00E8603E">
        <w:rPr>
          <w:rStyle w:val="a7"/>
        </w:rPr>
        <w:t xml:space="preserve">, </w:t>
      </w:r>
      <w:proofErr w:type="spellStart"/>
      <w:r w:rsidRPr="00E8603E">
        <w:rPr>
          <w:rStyle w:val="a7"/>
        </w:rPr>
        <w:t>World</w:t>
      </w:r>
      <w:proofErr w:type="spellEnd"/>
      <w:r w:rsidRPr="00E8603E">
        <w:rPr>
          <w:rStyle w:val="a7"/>
        </w:rPr>
        <w:t>!"</w:t>
      </w:r>
      <w:r w:rsidRPr="00E8603E">
        <w:t>.</w:t>
      </w:r>
    </w:p>
    <w:p w14:paraId="6A7E27A7" w14:textId="028AFC45" w:rsidR="002338C3" w:rsidRPr="00E8603E" w:rsidRDefault="002338C3" w:rsidP="002338C3">
      <w:pPr>
        <w:pStyle w:val="a6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8603E">
        <w:t>#!/</w:t>
      </w:r>
      <w:proofErr w:type="spellStart"/>
      <w:r w:rsidRPr="00E8603E">
        <w:t>bin</w:t>
      </w:r>
      <w:proofErr w:type="spellEnd"/>
      <w:r w:rsidRPr="00E8603E">
        <w:t>/</w:t>
      </w:r>
      <w:proofErr w:type="spellStart"/>
      <w:r w:rsidRPr="00E8603E">
        <w:t>sh</w:t>
      </w:r>
      <w:proofErr w:type="spellEnd"/>
      <w:r w:rsidRPr="00E8603E">
        <w:t xml:space="preserve"> - </w:t>
      </w:r>
      <w:r w:rsidRPr="00E8603E">
        <w:t xml:space="preserve">вказує операційній системі, що цей скрипт слід виконувати за допомогою оболонки </w:t>
      </w:r>
      <w:r w:rsidRPr="00E8603E">
        <w:rPr>
          <w:rStyle w:val="HTML"/>
          <w:rFonts w:eastAsiaTheme="minorHAnsi"/>
        </w:rPr>
        <w:t>/</w:t>
      </w:r>
      <w:proofErr w:type="spellStart"/>
      <w:r w:rsidRPr="00E8603E">
        <w:rPr>
          <w:rStyle w:val="HTML"/>
          <w:rFonts w:eastAsiaTheme="minorHAnsi"/>
        </w:rPr>
        <w:t>bin</w:t>
      </w:r>
      <w:proofErr w:type="spellEnd"/>
      <w:r w:rsidRPr="00E8603E">
        <w:rPr>
          <w:rStyle w:val="HTML"/>
          <w:rFonts w:eastAsiaTheme="minorHAnsi"/>
        </w:rPr>
        <w:t>/</w:t>
      </w:r>
      <w:proofErr w:type="spellStart"/>
      <w:r w:rsidRPr="00E8603E">
        <w:rPr>
          <w:rStyle w:val="HTML"/>
          <w:rFonts w:eastAsiaTheme="minorHAnsi"/>
        </w:rPr>
        <w:t>sh</w:t>
      </w:r>
      <w:proofErr w:type="spellEnd"/>
      <w:r w:rsidRPr="00E8603E">
        <w:t>.</w:t>
      </w:r>
    </w:p>
    <w:p w14:paraId="28FC890F" w14:textId="4B9046A6" w:rsidR="002338C3" w:rsidRPr="00E8603E" w:rsidRDefault="002338C3" w:rsidP="002338C3">
      <w:pPr>
        <w:pStyle w:val="a6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spellStart"/>
      <w:r w:rsidRPr="00E8603E">
        <w:rPr>
          <w:i/>
          <w:iCs/>
          <w:color w:val="000000"/>
        </w:rPr>
        <w:t>nano</w:t>
      </w:r>
      <w:proofErr w:type="spellEnd"/>
      <w:r w:rsidRPr="00E8603E">
        <w:rPr>
          <w:color w:val="000000"/>
        </w:rPr>
        <w:t xml:space="preserve"> test.sh</w:t>
      </w:r>
      <w:r w:rsidRPr="00E8603E">
        <w:rPr>
          <w:color w:val="000000"/>
        </w:rPr>
        <w:t xml:space="preserve"> - </w:t>
      </w:r>
      <w:r w:rsidRPr="00E8603E">
        <w:t xml:space="preserve">відкриває текстовий редактор </w:t>
      </w:r>
      <w:proofErr w:type="spellStart"/>
      <w:r w:rsidRPr="00E8603E">
        <w:rPr>
          <w:rStyle w:val="a7"/>
        </w:rPr>
        <w:t>Nano</w:t>
      </w:r>
      <w:proofErr w:type="spellEnd"/>
      <w:r w:rsidRPr="00E8603E">
        <w:t xml:space="preserve"> для створення або редагування файлу з назвою </w:t>
      </w:r>
      <w:r w:rsidRPr="00E8603E">
        <w:rPr>
          <w:rStyle w:val="HTML"/>
          <w:rFonts w:eastAsiaTheme="minorHAnsi"/>
        </w:rPr>
        <w:t>test.sh</w:t>
      </w:r>
      <w:r w:rsidRPr="00E8603E">
        <w:t>.</w:t>
      </w:r>
    </w:p>
    <w:p w14:paraId="78F332A1" w14:textId="016418C5" w:rsidR="002338C3" w:rsidRPr="00E8603E" w:rsidRDefault="002338C3" w:rsidP="002338C3">
      <w:pPr>
        <w:pStyle w:val="a6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proofErr w:type="spellStart"/>
      <w:r w:rsidRPr="00E8603E">
        <w:rPr>
          <w:rStyle w:val="hljs-builtin"/>
        </w:rPr>
        <w:t>echo</w:t>
      </w:r>
      <w:proofErr w:type="spellEnd"/>
      <w:r w:rsidRPr="00E8603E">
        <w:t xml:space="preserve"> -n </w:t>
      </w:r>
      <w:r w:rsidRPr="00E8603E">
        <w:rPr>
          <w:rStyle w:val="hljs-string"/>
        </w:rPr>
        <w:t>"</w:t>
      </w:r>
      <w:proofErr w:type="spellStart"/>
      <w:r w:rsidRPr="00E8603E">
        <w:rPr>
          <w:rStyle w:val="hljs-string"/>
        </w:rPr>
        <w:t>the</w:t>
      </w:r>
      <w:proofErr w:type="spellEnd"/>
      <w:r w:rsidRPr="00E8603E">
        <w:rPr>
          <w:rStyle w:val="hljs-string"/>
        </w:rPr>
        <w:t xml:space="preserve"> </w:t>
      </w:r>
      <w:proofErr w:type="spellStart"/>
      <w:r w:rsidRPr="00E8603E">
        <w:rPr>
          <w:rStyle w:val="hljs-string"/>
        </w:rPr>
        <w:t>time</w:t>
      </w:r>
      <w:proofErr w:type="spellEnd"/>
      <w:r w:rsidRPr="00E8603E">
        <w:rPr>
          <w:rStyle w:val="hljs-string"/>
        </w:rPr>
        <w:t xml:space="preserve"> </w:t>
      </w:r>
      <w:proofErr w:type="spellStart"/>
      <w:r w:rsidRPr="00E8603E">
        <w:rPr>
          <w:rStyle w:val="hljs-string"/>
        </w:rPr>
        <w:t>is</w:t>
      </w:r>
      <w:proofErr w:type="spellEnd"/>
      <w:r w:rsidRPr="00E8603E">
        <w:rPr>
          <w:rStyle w:val="hljs-string"/>
        </w:rPr>
        <w:t>"</w:t>
      </w:r>
      <w:r w:rsidRPr="00E8603E">
        <w:rPr>
          <w:rStyle w:val="hljs-string"/>
          <w:lang w:val="en-US"/>
        </w:rPr>
        <w:t xml:space="preserve"> - </w:t>
      </w:r>
      <w:r w:rsidRPr="00E8603E">
        <w:t xml:space="preserve">виводить текст </w:t>
      </w:r>
      <w:r w:rsidRPr="00E8603E">
        <w:rPr>
          <w:rStyle w:val="a7"/>
        </w:rPr>
        <w:t>"</w:t>
      </w:r>
      <w:proofErr w:type="spellStart"/>
      <w:r w:rsidRPr="00E8603E">
        <w:rPr>
          <w:rStyle w:val="a7"/>
        </w:rPr>
        <w:t>the</w:t>
      </w:r>
      <w:proofErr w:type="spellEnd"/>
      <w:r w:rsidRPr="00E8603E">
        <w:rPr>
          <w:rStyle w:val="a7"/>
        </w:rPr>
        <w:t xml:space="preserve"> </w:t>
      </w:r>
      <w:proofErr w:type="spellStart"/>
      <w:r w:rsidRPr="00E8603E">
        <w:rPr>
          <w:rStyle w:val="a7"/>
        </w:rPr>
        <w:t>time</w:t>
      </w:r>
      <w:proofErr w:type="spellEnd"/>
      <w:r w:rsidRPr="00E8603E">
        <w:rPr>
          <w:rStyle w:val="a7"/>
        </w:rPr>
        <w:t xml:space="preserve"> </w:t>
      </w:r>
      <w:proofErr w:type="spellStart"/>
      <w:r w:rsidRPr="00E8603E">
        <w:rPr>
          <w:rStyle w:val="a7"/>
        </w:rPr>
        <w:t>is</w:t>
      </w:r>
      <w:proofErr w:type="spellEnd"/>
      <w:r w:rsidRPr="00E8603E">
        <w:rPr>
          <w:rStyle w:val="a7"/>
        </w:rPr>
        <w:t>"</w:t>
      </w:r>
      <w:r w:rsidRPr="00E8603E">
        <w:t xml:space="preserve"> на екран </w:t>
      </w:r>
      <w:r w:rsidRPr="00E8603E">
        <w:rPr>
          <w:rStyle w:val="a7"/>
        </w:rPr>
        <w:t>без додавання нового рядка</w:t>
      </w:r>
      <w:r w:rsidRPr="00E8603E">
        <w:t xml:space="preserve"> в кінці.</w:t>
      </w:r>
    </w:p>
    <w:p w14:paraId="7816F037" w14:textId="70872172" w:rsidR="002338C3" w:rsidRPr="00E8603E" w:rsidRDefault="002338C3" w:rsidP="002338C3">
      <w:pPr>
        <w:pStyle w:val="a6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E8603E">
        <w:rPr>
          <w:lang w:val="en-US"/>
        </w:rPr>
        <w:t xml:space="preserve">Date - </w:t>
      </w:r>
      <w:r w:rsidRPr="00E8603E">
        <w:t xml:space="preserve">служить для </w:t>
      </w:r>
      <w:r w:rsidRPr="00E8603E">
        <w:rPr>
          <w:rStyle w:val="a7"/>
        </w:rPr>
        <w:t>виведення та встановлення системного часу і дати</w:t>
      </w:r>
      <w:r w:rsidRPr="00E8603E">
        <w:t>.</w:t>
      </w:r>
    </w:p>
    <w:p w14:paraId="0B1B18EA" w14:textId="77777777" w:rsidR="00E8603E" w:rsidRPr="002338C3" w:rsidRDefault="00E8603E" w:rsidP="00E8603E">
      <w:pPr>
        <w:pStyle w:val="a6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6F66F72A" w14:textId="030D4CE0" w:rsidR="002338C3" w:rsidRPr="00E8603E" w:rsidRDefault="00E8603E" w:rsidP="00E8603E">
      <w:pPr>
        <w:pStyle w:val="a6"/>
        <w:jc w:val="center"/>
        <w:rPr>
          <w:ins w:id="15" w:author="владислав мегедь" w:date="2024-11-14T18:05:00Z"/>
          <w:rFonts w:ascii="Times New Roman" w:hAnsi="Times New Roman" w:cs="Times New Roman"/>
          <w:b/>
          <w:bCs/>
          <w:color w:val="000000" w:themeColor="text1"/>
          <w:sz w:val="40"/>
          <w:szCs w:val="40"/>
          <w:rPrChange w:id="16" w:author="владислав мегедь" w:date="2024-11-14T18:23:00Z">
            <w:rPr>
              <w:ins w:id="17" w:author="владислав мегедь" w:date="2024-11-14T18:05:00Z"/>
              <w:b/>
              <w:bCs/>
              <w:color w:val="FF0000"/>
              <w:sz w:val="28"/>
              <w:szCs w:val="28"/>
            </w:rPr>
          </w:rPrChange>
        </w:rPr>
      </w:pPr>
      <w:r w:rsidRPr="00E8603E">
        <w:rPr>
          <w:rFonts w:ascii="Times New Roman" w:hAnsi="Times New Roman" w:cs="Times New Roman"/>
          <w:b/>
          <w:bCs/>
          <w:color w:val="000000"/>
          <w:sz w:val="40"/>
          <w:szCs w:val="40"/>
        </w:rPr>
        <w:t>На базі розглянутого матеріалу дайте відповіді на наступні питання</w:t>
      </w:r>
      <w:bookmarkStart w:id="18" w:name="_GoBack"/>
      <w:bookmarkEnd w:id="18"/>
    </w:p>
    <w:p w14:paraId="19ED0B04" w14:textId="77777777" w:rsidR="00F2044A" w:rsidRDefault="00F2044A" w:rsidP="00F2044A">
      <w:pPr>
        <w:rPr>
          <w:ins w:id="19" w:author="владислав мегедь" w:date="2024-11-14T18:05:00Z"/>
          <w:b/>
          <w:bCs/>
          <w:color w:val="FF0000"/>
          <w:sz w:val="28"/>
          <w:szCs w:val="28"/>
        </w:rPr>
      </w:pPr>
    </w:p>
    <w:p w14:paraId="360E7E59" w14:textId="77777777" w:rsidR="004A2FC6" w:rsidRPr="004A2FC6" w:rsidRDefault="00F2044A" w:rsidP="00F2044A">
      <w:pPr>
        <w:rPr>
          <w:ins w:id="20" w:author="владислав мегедь" w:date="2024-11-14T18:16:00Z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  <w:rPrChange w:id="21" w:author="владислав мегедь" w:date="2024-11-14T18:22:00Z">
            <w:rPr>
              <w:ins w:id="22" w:author="владислав мегедь" w:date="2024-11-14T18:16:00Z"/>
              <w:b/>
              <w:bCs/>
              <w:color w:val="000000" w:themeColor="text1"/>
              <w:sz w:val="28"/>
              <w:szCs w:val="28"/>
              <w:lang w:val="en-US"/>
            </w:rPr>
          </w:rPrChange>
        </w:rPr>
      </w:pPr>
      <w:ins w:id="23" w:author="владислав мегедь" w:date="2024-11-14T18:12:00Z">
        <w:r w:rsidRPr="004A2FC6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  <w:lang w:val="en-US"/>
            <w:rPrChange w:id="24" w:author="владислав мегедь" w:date="2024-11-14T18:22:00Z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rPrChange>
          </w:rPr>
          <w:t xml:space="preserve">4.1 </w:t>
        </w:r>
      </w:ins>
    </w:p>
    <w:p w14:paraId="7D9A4C50" w14:textId="67CCC781" w:rsidR="00F2044A" w:rsidRPr="004A2FC6" w:rsidRDefault="00F2044A" w:rsidP="00F2044A">
      <w:pPr>
        <w:rPr>
          <w:ins w:id="25" w:author="владислав мегедь" w:date="2024-11-14T18:13:00Z"/>
          <w:rFonts w:ascii="Times New Roman" w:hAnsi="Times New Roman" w:cs="Times New Roman"/>
          <w:sz w:val="24"/>
          <w:szCs w:val="24"/>
          <w:lang w:val="en-US"/>
          <w:rPrChange w:id="26" w:author="владислав мегедь" w:date="2024-11-14T18:22:00Z">
            <w:rPr>
              <w:ins w:id="27" w:author="владислав мегедь" w:date="2024-11-14T18:13:00Z"/>
              <w:lang w:val="en-US"/>
            </w:rPr>
          </w:rPrChange>
        </w:rPr>
      </w:pPr>
      <w:ins w:id="28" w:author="владислав мегедь" w:date="2024-11-14T18:12:00Z">
        <w:r w:rsidRPr="004A2FC6">
          <w:rPr>
            <w:rFonts w:ascii="Times New Roman" w:hAnsi="Times New Roman" w:cs="Times New Roman"/>
            <w:sz w:val="24"/>
            <w:szCs w:val="24"/>
            <w:rPrChange w:id="29" w:author="владислав мегедь" w:date="2024-11-14T18:22:00Z">
              <w:rPr/>
            </w:rPrChange>
          </w:rPr>
          <w:t>Скриптовий сценарій у командній оболонці — це текстовий файл, що містить послідовність команд для виконання в командній оболонці операційної</w:t>
        </w:r>
        <w:r w:rsidRPr="004A2FC6">
          <w:rPr>
            <w:rFonts w:ascii="Times New Roman" w:hAnsi="Times New Roman" w:cs="Times New Roman"/>
            <w:sz w:val="24"/>
            <w:szCs w:val="24"/>
            <w:lang w:val="en-US"/>
            <w:rPrChange w:id="30" w:author="владислав мегедь" w:date="2024-11-14T18:22:00Z">
              <w:rPr>
                <w:lang w:val="en-US"/>
              </w:rPr>
            </w:rPrChange>
          </w:rPr>
          <w:t>.</w:t>
        </w:r>
      </w:ins>
    </w:p>
    <w:p w14:paraId="2D335123" w14:textId="77777777" w:rsidR="004A2FC6" w:rsidRPr="004A2FC6" w:rsidRDefault="00F2044A" w:rsidP="004A2FC6">
      <w:pPr>
        <w:rPr>
          <w:ins w:id="31" w:author="владислав мегедь" w:date="2024-11-14T18:15:00Z"/>
          <w:rFonts w:ascii="Times New Roman" w:hAnsi="Times New Roman" w:cs="Times New Roman"/>
          <w:b/>
          <w:bCs/>
          <w:sz w:val="24"/>
          <w:szCs w:val="24"/>
          <w:lang w:val="en-US"/>
          <w:rPrChange w:id="32" w:author="владислав мегедь" w:date="2024-11-14T18:22:00Z">
            <w:rPr>
              <w:ins w:id="33" w:author="владислав мегедь" w:date="2024-11-14T18:15:00Z"/>
              <w:lang w:val="en-US"/>
            </w:rPr>
          </w:rPrChange>
        </w:rPr>
      </w:pPr>
      <w:ins w:id="34" w:author="владислав мегедь" w:date="2024-11-14T18:13:00Z">
        <w:r w:rsidRPr="004A2FC6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35" w:author="владислав мегедь" w:date="2024-11-14T18:22:00Z">
              <w:rPr>
                <w:lang w:val="en-US"/>
              </w:rPr>
            </w:rPrChange>
          </w:rPr>
          <w:t>4.2</w:t>
        </w:r>
      </w:ins>
    </w:p>
    <w:p w14:paraId="27CF31A7" w14:textId="5BFDA86D" w:rsidR="004A2FC6" w:rsidRPr="004A2FC6" w:rsidRDefault="004A2FC6" w:rsidP="004A2FC6">
      <w:pPr>
        <w:rPr>
          <w:ins w:id="36" w:author="владислав мегедь" w:date="2024-11-14T18:15:00Z"/>
          <w:rFonts w:ascii="Times New Roman" w:hAnsi="Times New Roman" w:cs="Times New Roman"/>
          <w:sz w:val="24"/>
          <w:szCs w:val="24"/>
          <w:rPrChange w:id="37" w:author="владислав мегедь" w:date="2024-11-14T18:22:00Z">
            <w:rPr>
              <w:ins w:id="38" w:author="владислав мегедь" w:date="2024-11-14T18:15:00Z"/>
            </w:rPr>
          </w:rPrChange>
        </w:rPr>
      </w:pPr>
      <w:ins w:id="39" w:author="владислав мегедь" w:date="2024-11-14T18:15:00Z">
        <w:r w:rsidRPr="004A2FC6">
          <w:rPr>
            <w:rFonts w:ascii="Times New Roman" w:hAnsi="Times New Roman" w:cs="Times New Roman"/>
            <w:sz w:val="24"/>
            <w:szCs w:val="24"/>
            <w:rPrChange w:id="40" w:author="владислав мегедь" w:date="2024-11-14T18:22:00Z">
              <w:rPr/>
            </w:rPrChange>
          </w:rPr>
          <w:t xml:space="preserve"> </w:t>
        </w:r>
        <w:r w:rsidRPr="004A2FC6">
          <w:rPr>
            <w:rFonts w:ascii="Times New Roman" w:hAnsi="Times New Roman" w:cs="Times New Roman"/>
            <w:sz w:val="24"/>
            <w:szCs w:val="24"/>
            <w:rPrChange w:id="41" w:author="владислав мегедь" w:date="2024-11-14T18:22:00Z">
              <w:rPr/>
            </w:rPrChange>
          </w:rPr>
          <w:t>#!/</w:t>
        </w:r>
        <w:proofErr w:type="spellStart"/>
        <w:r w:rsidRPr="004A2FC6">
          <w:rPr>
            <w:rFonts w:ascii="Times New Roman" w:hAnsi="Times New Roman" w:cs="Times New Roman"/>
            <w:sz w:val="24"/>
            <w:szCs w:val="24"/>
            <w:rPrChange w:id="42" w:author="владислав мегедь" w:date="2024-11-14T18:22:00Z">
              <w:rPr/>
            </w:rPrChange>
          </w:rPr>
          <w:t>bin</w:t>
        </w:r>
        <w:proofErr w:type="spellEnd"/>
        <w:r w:rsidRPr="004A2FC6">
          <w:rPr>
            <w:rFonts w:ascii="Times New Roman" w:hAnsi="Times New Roman" w:cs="Times New Roman"/>
            <w:sz w:val="24"/>
            <w:szCs w:val="24"/>
            <w:rPrChange w:id="43" w:author="владислав мегедь" w:date="2024-11-14T18:22:00Z">
              <w:rPr/>
            </w:rPrChange>
          </w:rPr>
          <w:t>/</w:t>
        </w:r>
        <w:proofErr w:type="spellStart"/>
        <w:r w:rsidRPr="004A2FC6">
          <w:rPr>
            <w:rFonts w:ascii="Times New Roman" w:hAnsi="Times New Roman" w:cs="Times New Roman"/>
            <w:sz w:val="24"/>
            <w:szCs w:val="24"/>
            <w:rPrChange w:id="44" w:author="владислав мегедь" w:date="2024-11-14T18:22:00Z">
              <w:rPr/>
            </w:rPrChange>
          </w:rPr>
          <w:t>bash</w:t>
        </w:r>
        <w:proofErr w:type="spellEnd"/>
      </w:ins>
    </w:p>
    <w:p w14:paraId="333E734A" w14:textId="1DF667A5" w:rsidR="00F2044A" w:rsidRPr="004A2FC6" w:rsidRDefault="004A2FC6" w:rsidP="004A2FC6">
      <w:pPr>
        <w:rPr>
          <w:ins w:id="45" w:author="владислав мегедь" w:date="2024-11-14T18:15:00Z"/>
          <w:rFonts w:ascii="Times New Roman" w:hAnsi="Times New Roman" w:cs="Times New Roman"/>
          <w:sz w:val="24"/>
          <w:szCs w:val="24"/>
          <w:rPrChange w:id="46" w:author="владислав мегедь" w:date="2024-11-14T18:22:00Z">
            <w:rPr>
              <w:ins w:id="47" w:author="владислав мегедь" w:date="2024-11-14T18:15:00Z"/>
            </w:rPr>
          </w:rPrChange>
        </w:rPr>
      </w:pPr>
      <w:proofErr w:type="spellStart"/>
      <w:ins w:id="48" w:author="владислав мегедь" w:date="2024-11-14T18:15:00Z">
        <w:r w:rsidRPr="004A2FC6">
          <w:rPr>
            <w:rFonts w:ascii="Times New Roman" w:hAnsi="Times New Roman" w:cs="Times New Roman"/>
            <w:sz w:val="24"/>
            <w:szCs w:val="24"/>
            <w:rPrChange w:id="49" w:author="владислав мегедь" w:date="2024-11-14T18:22:00Z">
              <w:rPr/>
            </w:rPrChange>
          </w:rPr>
          <w:t>echo</w:t>
        </w:r>
        <w:proofErr w:type="spellEnd"/>
        <w:r w:rsidRPr="004A2FC6">
          <w:rPr>
            <w:rFonts w:ascii="Times New Roman" w:hAnsi="Times New Roman" w:cs="Times New Roman"/>
            <w:sz w:val="24"/>
            <w:szCs w:val="24"/>
            <w:rPrChange w:id="50" w:author="владислав мегедь" w:date="2024-11-14T18:22:00Z">
              <w:rPr/>
            </w:rPrChange>
          </w:rPr>
          <w:t xml:space="preserve"> "Привіт, це мій скрипт!"</w:t>
        </w:r>
        <w:r w:rsidRPr="004A2FC6">
          <w:rPr>
            <w:rFonts w:ascii="Times New Roman" w:hAnsi="Times New Roman" w:cs="Times New Roman"/>
            <w:sz w:val="24"/>
            <w:szCs w:val="24"/>
            <w:rPrChange w:id="51" w:author="владислав мегедь" w:date="2024-11-14T18:22:00Z">
              <w:rPr/>
            </w:rPrChange>
          </w:rPr>
          <w:t xml:space="preserve"> (за допомогою цих команд можна створити скрипт)</w:t>
        </w:r>
      </w:ins>
    </w:p>
    <w:p w14:paraId="10F2F0C6" w14:textId="530B8883" w:rsidR="004A2FC6" w:rsidRPr="004A2FC6" w:rsidRDefault="004A2FC6" w:rsidP="004A2FC6">
      <w:pPr>
        <w:rPr>
          <w:ins w:id="52" w:author="владислав мегедь" w:date="2024-11-14T18:15:00Z"/>
          <w:rFonts w:ascii="Times New Roman" w:hAnsi="Times New Roman" w:cs="Times New Roman"/>
          <w:sz w:val="24"/>
          <w:szCs w:val="24"/>
          <w:rPrChange w:id="53" w:author="владислав мегедь" w:date="2024-11-14T18:22:00Z">
            <w:rPr>
              <w:ins w:id="54" w:author="владислав мегедь" w:date="2024-11-14T18:15:00Z"/>
            </w:rPr>
          </w:rPrChange>
        </w:rPr>
      </w:pPr>
    </w:p>
    <w:p w14:paraId="7C80E659" w14:textId="2708395C" w:rsidR="004A2FC6" w:rsidRPr="004A2FC6" w:rsidRDefault="004A2FC6" w:rsidP="004A2FC6">
      <w:pPr>
        <w:rPr>
          <w:ins w:id="55" w:author="владислав мегедь" w:date="2024-11-14T18:15:00Z"/>
          <w:rFonts w:ascii="Times New Roman" w:hAnsi="Times New Roman" w:cs="Times New Roman"/>
          <w:sz w:val="24"/>
          <w:szCs w:val="24"/>
          <w:rPrChange w:id="56" w:author="владислав мегедь" w:date="2024-11-14T18:22:00Z">
            <w:rPr>
              <w:ins w:id="57" w:author="владислав мегедь" w:date="2024-11-14T18:15:00Z"/>
            </w:rPr>
          </w:rPrChange>
        </w:rPr>
      </w:pPr>
      <w:ins w:id="58" w:author="владислав мегедь" w:date="2024-11-14T18:15:00Z">
        <w:r w:rsidRPr="004A2FC6">
          <w:rPr>
            <w:rFonts w:ascii="Times New Roman" w:hAnsi="Times New Roman" w:cs="Times New Roman"/>
            <w:sz w:val="24"/>
            <w:szCs w:val="24"/>
            <w:rPrChange w:id="59" w:author="владислав мегедь" w:date="2024-11-14T18:22:00Z">
              <w:rPr/>
            </w:rPrChange>
          </w:rPr>
          <w:t>./myscript.sh</w:t>
        </w:r>
        <w:r w:rsidRPr="004A2FC6">
          <w:rPr>
            <w:rFonts w:ascii="Times New Roman" w:hAnsi="Times New Roman" w:cs="Times New Roman"/>
            <w:sz w:val="24"/>
            <w:szCs w:val="24"/>
            <w:rPrChange w:id="60" w:author="владислав мегедь" w:date="2024-11-14T18:22:00Z">
              <w:rPr/>
            </w:rPrChange>
          </w:rPr>
          <w:t xml:space="preserve"> (команда щоб запустити скрипт)</w:t>
        </w:r>
      </w:ins>
    </w:p>
    <w:p w14:paraId="018D4515" w14:textId="239FF51F" w:rsidR="004A2FC6" w:rsidRPr="004A2FC6" w:rsidRDefault="004A2FC6" w:rsidP="004A2FC6">
      <w:pPr>
        <w:rPr>
          <w:ins w:id="61" w:author="владислав мегедь" w:date="2024-11-14T18:16:00Z"/>
          <w:rFonts w:ascii="Times New Roman" w:hAnsi="Times New Roman" w:cs="Times New Roman"/>
          <w:sz w:val="24"/>
          <w:szCs w:val="24"/>
          <w:rPrChange w:id="62" w:author="владислав мегедь" w:date="2024-11-14T18:22:00Z">
            <w:rPr>
              <w:ins w:id="63" w:author="владислав мегедь" w:date="2024-11-14T18:16:00Z"/>
            </w:rPr>
          </w:rPrChange>
        </w:rPr>
      </w:pPr>
    </w:p>
    <w:p w14:paraId="4A8B6C78" w14:textId="03B97DDD" w:rsidR="004A2FC6" w:rsidRPr="004A2FC6" w:rsidRDefault="004A2FC6" w:rsidP="004A2FC6">
      <w:pPr>
        <w:rPr>
          <w:ins w:id="64" w:author="владислав мегедь" w:date="2024-11-14T18:16:00Z"/>
          <w:rFonts w:ascii="Times New Roman" w:hAnsi="Times New Roman" w:cs="Times New Roman"/>
          <w:b/>
          <w:bCs/>
          <w:sz w:val="24"/>
          <w:szCs w:val="24"/>
          <w:rPrChange w:id="65" w:author="владислав мегедь" w:date="2024-11-14T18:22:00Z">
            <w:rPr>
              <w:ins w:id="66" w:author="владислав мегедь" w:date="2024-11-14T18:16:00Z"/>
            </w:rPr>
          </w:rPrChange>
        </w:rPr>
      </w:pPr>
      <w:ins w:id="67" w:author="владислав мегедь" w:date="2024-11-14T18:16:00Z">
        <w:r w:rsidRPr="004A2FC6">
          <w:rPr>
            <w:rFonts w:ascii="Times New Roman" w:hAnsi="Times New Roman" w:cs="Times New Roman"/>
            <w:b/>
            <w:bCs/>
            <w:sz w:val="24"/>
            <w:szCs w:val="24"/>
            <w:rPrChange w:id="68" w:author="владислав мегедь" w:date="2024-11-14T18:22:00Z">
              <w:rPr/>
            </w:rPrChange>
          </w:rPr>
          <w:t>4.3</w:t>
        </w:r>
      </w:ins>
    </w:p>
    <w:p w14:paraId="7E1E3463" w14:textId="279180E1" w:rsidR="004A2FC6" w:rsidRPr="004A2FC6" w:rsidRDefault="004A2FC6" w:rsidP="004A2FC6">
      <w:pPr>
        <w:rPr>
          <w:ins w:id="69" w:author="владислав мегедь" w:date="2024-11-14T18:18:00Z"/>
          <w:rFonts w:ascii="Times New Roman" w:hAnsi="Times New Roman" w:cs="Times New Roman"/>
          <w:sz w:val="24"/>
          <w:szCs w:val="24"/>
          <w:lang w:val="en-US"/>
          <w:rPrChange w:id="70" w:author="владислав мегедь" w:date="2024-11-14T18:22:00Z">
            <w:rPr>
              <w:ins w:id="71" w:author="владислав мегедь" w:date="2024-11-14T18:18:00Z"/>
              <w:lang w:val="en-US"/>
            </w:rPr>
          </w:rPrChange>
        </w:rPr>
      </w:pPr>
      <w:ins w:id="72" w:author="владислав мегедь" w:date="2024-11-14T18:17:00Z">
        <w:r w:rsidRPr="004A2FC6">
          <w:rPr>
            <w:rFonts w:ascii="Times New Roman" w:hAnsi="Times New Roman" w:cs="Times New Roman"/>
            <w:b/>
            <w:bCs/>
            <w:sz w:val="24"/>
            <w:szCs w:val="24"/>
            <w:rPrChange w:id="73" w:author="владислав мегедь" w:date="2024-11-14T18:22:00Z">
              <w:rPr/>
            </w:rPrChange>
          </w:rPr>
          <w:t>Основні компоненти материнської плати:</w:t>
        </w:r>
        <w:r w:rsidRPr="004A2FC6">
          <w:rPr>
            <w:rFonts w:ascii="Times New Roman" w:hAnsi="Times New Roman" w:cs="Times New Roman"/>
            <w:sz w:val="24"/>
            <w:szCs w:val="24"/>
            <w:rPrChange w:id="74" w:author="владислав мегедь" w:date="2024-11-14T18:22:00Z">
              <w:rPr/>
            </w:rPrChange>
          </w:rPr>
          <w:t xml:space="preserve"> </w:t>
        </w:r>
        <w:r w:rsidRPr="004A2FC6">
          <w:rPr>
            <w:rFonts w:ascii="Times New Roman" w:hAnsi="Times New Roman" w:cs="Times New Roman"/>
            <w:sz w:val="24"/>
            <w:szCs w:val="24"/>
            <w:lang w:val="en-US"/>
            <w:rPrChange w:id="75" w:author="владислав мегедь" w:date="2024-11-14T18:22:00Z">
              <w:rPr>
                <w:lang w:val="en-US"/>
              </w:rPr>
            </w:rPrChange>
          </w:rPr>
          <w:t xml:space="preserve">CPU, Chipset, Ram, </w:t>
        </w:r>
        <w:proofErr w:type="spellStart"/>
        <w:r w:rsidRPr="004A2FC6">
          <w:rPr>
            <w:rFonts w:ascii="Times New Roman" w:hAnsi="Times New Roman" w:cs="Times New Roman"/>
            <w:sz w:val="24"/>
            <w:szCs w:val="24"/>
            <w:lang w:val="en-US"/>
            <w:rPrChange w:id="76" w:author="владислав мегедь" w:date="2024-11-14T18:22:00Z">
              <w:rPr>
                <w:lang w:val="en-US"/>
              </w:rPr>
            </w:rPrChange>
          </w:rPr>
          <w:t>PCle</w:t>
        </w:r>
      </w:ins>
      <w:proofErr w:type="spellEnd"/>
      <w:ins w:id="77" w:author="владислав мегедь" w:date="2024-11-14T18:18:00Z">
        <w:r w:rsidRPr="004A2FC6">
          <w:rPr>
            <w:rFonts w:ascii="Times New Roman" w:hAnsi="Times New Roman" w:cs="Times New Roman"/>
            <w:sz w:val="24"/>
            <w:szCs w:val="24"/>
            <w:lang w:val="en-US"/>
            <w:rPrChange w:id="78" w:author="владислав мегедь" w:date="2024-11-14T18:22:00Z">
              <w:rPr>
                <w:lang w:val="en-US"/>
              </w:rPr>
            </w:rPrChange>
          </w:rPr>
          <w:t>, Power Connectors, SATA.</w:t>
        </w:r>
      </w:ins>
    </w:p>
    <w:p w14:paraId="4F976E74" w14:textId="1FECF363" w:rsidR="004A2FC6" w:rsidRPr="004A2FC6" w:rsidRDefault="004A2FC6" w:rsidP="004A2FC6">
      <w:pPr>
        <w:rPr>
          <w:ins w:id="79" w:author="владислав мегедь" w:date="2024-11-14T18:18:00Z"/>
          <w:rFonts w:ascii="Times New Roman" w:hAnsi="Times New Roman" w:cs="Times New Roman"/>
          <w:b/>
          <w:bCs/>
          <w:sz w:val="24"/>
          <w:szCs w:val="24"/>
          <w:lang w:val="en-US"/>
          <w:rPrChange w:id="80" w:author="владислав мегедь" w:date="2024-11-14T18:22:00Z">
            <w:rPr>
              <w:ins w:id="81" w:author="владислав мегедь" w:date="2024-11-14T18:18:00Z"/>
              <w:lang w:val="en-US"/>
            </w:rPr>
          </w:rPrChange>
        </w:rPr>
      </w:pPr>
      <w:ins w:id="82" w:author="владислав мегедь" w:date="2024-11-14T18:18:00Z">
        <w:r w:rsidRPr="004A2FC6">
          <w:rPr>
            <w:rFonts w:ascii="Times New Roman" w:hAnsi="Times New Roman" w:cs="Times New Roman"/>
            <w:b/>
            <w:bCs/>
            <w:sz w:val="24"/>
            <w:szCs w:val="24"/>
            <w:lang w:val="en-US"/>
            <w:rPrChange w:id="83" w:author="владислав мегедь" w:date="2024-11-14T18:22:00Z">
              <w:rPr>
                <w:lang w:val="en-US"/>
              </w:rPr>
            </w:rPrChange>
          </w:rPr>
          <w:t>4.4</w:t>
        </w:r>
      </w:ins>
    </w:p>
    <w:p w14:paraId="6041DB61" w14:textId="07FE9EA0" w:rsidR="004A2FC6" w:rsidRPr="004A2FC6" w:rsidRDefault="004A2FC6" w:rsidP="004A2FC6">
      <w:pPr>
        <w:rPr>
          <w:ins w:id="84" w:author="владислав мегедь" w:date="2024-11-14T18:20:00Z"/>
          <w:rFonts w:ascii="Times New Roman" w:hAnsi="Times New Roman" w:cs="Times New Roman"/>
          <w:sz w:val="24"/>
          <w:szCs w:val="24"/>
          <w:rPrChange w:id="85" w:author="владислав мегедь" w:date="2024-11-14T18:22:00Z">
            <w:rPr>
              <w:ins w:id="86" w:author="владислав мегедь" w:date="2024-11-14T18:20:00Z"/>
            </w:rPr>
          </w:rPrChange>
        </w:rPr>
      </w:pPr>
      <w:ins w:id="87" w:author="владислав мегедь" w:date="2024-11-14T18:19:00Z">
        <w:r w:rsidRPr="004A2FC6">
          <w:rPr>
            <w:rFonts w:ascii="Times New Roman" w:hAnsi="Times New Roman" w:cs="Times New Roman"/>
            <w:sz w:val="24"/>
            <w:szCs w:val="24"/>
            <w:rPrChange w:id="88" w:author="владислав мегедь" w:date="2024-11-14T18:22:00Z">
              <w:rPr/>
            </w:rPrChange>
          </w:rPr>
          <w:t xml:space="preserve">Поняття використовують для жорстких дисків </w:t>
        </w:r>
        <w:r w:rsidRPr="004A2FC6">
          <w:rPr>
            <w:rFonts w:ascii="Times New Roman" w:hAnsi="Times New Roman" w:cs="Times New Roman"/>
            <w:sz w:val="24"/>
            <w:szCs w:val="24"/>
            <w:lang w:val="en-US"/>
            <w:rPrChange w:id="89" w:author="владислав мегедь" w:date="2024-11-14T18:22:00Z">
              <w:rPr>
                <w:lang w:val="en-US"/>
              </w:rPr>
            </w:rPrChange>
          </w:rPr>
          <w:t>SSD.</w:t>
        </w:r>
        <w:r w:rsidRPr="004A2FC6">
          <w:rPr>
            <w:rFonts w:ascii="Times New Roman" w:hAnsi="Times New Roman" w:cs="Times New Roman"/>
            <w:sz w:val="24"/>
            <w:szCs w:val="24"/>
            <w:rPrChange w:id="90" w:author="владислав мегедь" w:date="2024-11-14T18:22:00Z">
              <w:rPr/>
            </w:rPrChange>
          </w:rPr>
          <w:t xml:space="preserve"> </w:t>
        </w:r>
        <w:r w:rsidRPr="004A2FC6">
          <w:rPr>
            <w:rFonts w:ascii="Times New Roman" w:hAnsi="Times New Roman" w:cs="Times New Roman"/>
            <w:sz w:val="24"/>
            <w:szCs w:val="24"/>
            <w:lang w:val="en-US"/>
            <w:rPrChange w:id="91" w:author="владислав мегедь" w:date="2024-11-14T18:22:00Z">
              <w:rPr>
                <w:lang w:val="en-US"/>
              </w:rPr>
            </w:rPrChange>
          </w:rPr>
          <w:t>MBR</w:t>
        </w:r>
      </w:ins>
      <w:ins w:id="92" w:author="владислав мегедь" w:date="2024-11-14T18:20:00Z">
        <w:r w:rsidRPr="004A2FC6">
          <w:rPr>
            <w:rFonts w:ascii="Times New Roman" w:hAnsi="Times New Roman" w:cs="Times New Roman"/>
            <w:sz w:val="24"/>
            <w:szCs w:val="24"/>
            <w:rPrChange w:id="93" w:author="владислав мегедь" w:date="2024-11-14T18:22:00Z">
              <w:rPr/>
            </w:rPrChange>
          </w:rPr>
          <w:t xml:space="preserve"> – більш старіша версія, а </w:t>
        </w:r>
        <w:r w:rsidRPr="004A2FC6">
          <w:rPr>
            <w:rFonts w:ascii="Times New Roman" w:hAnsi="Times New Roman" w:cs="Times New Roman"/>
            <w:sz w:val="24"/>
            <w:szCs w:val="24"/>
            <w:lang w:val="en-US"/>
            <w:rPrChange w:id="94" w:author="владислав мегедь" w:date="2024-11-14T18:22:00Z">
              <w:rPr>
                <w:lang w:val="en-US"/>
              </w:rPr>
            </w:rPrChange>
          </w:rPr>
          <w:t>GPT –</w:t>
        </w:r>
        <w:r w:rsidRPr="004A2FC6">
          <w:rPr>
            <w:rFonts w:ascii="Times New Roman" w:hAnsi="Times New Roman" w:cs="Times New Roman"/>
            <w:sz w:val="24"/>
            <w:szCs w:val="24"/>
            <w:rPrChange w:id="95" w:author="владислав мегедь" w:date="2024-11-14T18:22:00Z">
              <w:rPr/>
            </w:rPrChange>
          </w:rPr>
          <w:t xml:space="preserve"> сучасна версія.</w:t>
        </w:r>
      </w:ins>
    </w:p>
    <w:p w14:paraId="79B261A8" w14:textId="6015FD47" w:rsidR="004A2FC6" w:rsidRPr="004A2FC6" w:rsidRDefault="004A2FC6" w:rsidP="004A2FC6">
      <w:pPr>
        <w:rPr>
          <w:ins w:id="96" w:author="владислав мегедь" w:date="2024-11-14T18:20:00Z"/>
          <w:rFonts w:ascii="Times New Roman" w:hAnsi="Times New Roman" w:cs="Times New Roman"/>
          <w:b/>
          <w:bCs/>
          <w:sz w:val="24"/>
          <w:szCs w:val="24"/>
          <w:rPrChange w:id="97" w:author="владислав мегедь" w:date="2024-11-14T18:22:00Z">
            <w:rPr>
              <w:ins w:id="98" w:author="владислав мегедь" w:date="2024-11-14T18:20:00Z"/>
            </w:rPr>
          </w:rPrChange>
        </w:rPr>
      </w:pPr>
      <w:ins w:id="99" w:author="владислав мегедь" w:date="2024-11-14T18:20:00Z">
        <w:r w:rsidRPr="004A2FC6">
          <w:rPr>
            <w:rFonts w:ascii="Times New Roman" w:hAnsi="Times New Roman" w:cs="Times New Roman"/>
            <w:b/>
            <w:bCs/>
            <w:sz w:val="24"/>
            <w:szCs w:val="24"/>
            <w:rPrChange w:id="100" w:author="владислав мегедь" w:date="2024-11-14T18:22:00Z">
              <w:rPr/>
            </w:rPrChange>
          </w:rPr>
          <w:t>4.5</w:t>
        </w:r>
      </w:ins>
    </w:p>
    <w:p w14:paraId="46A2717F" w14:textId="3C9A4628" w:rsidR="004A2FC6" w:rsidRPr="004A2FC6" w:rsidRDefault="004A2FC6" w:rsidP="004A2FC6">
      <w:pPr>
        <w:rPr>
          <w:ins w:id="101" w:author="владислав мегедь" w:date="2024-11-14T18:12:00Z"/>
          <w:rFonts w:ascii="Times New Roman" w:hAnsi="Times New Roman" w:cs="Times New Roman"/>
          <w:sz w:val="24"/>
          <w:szCs w:val="24"/>
          <w:rPrChange w:id="102" w:author="владислав мегедь" w:date="2024-11-14T18:22:00Z">
            <w:rPr>
              <w:ins w:id="103" w:author="владислав мегедь" w:date="2024-11-14T18:12:00Z"/>
            </w:rPr>
          </w:rPrChange>
        </w:rPr>
      </w:pPr>
      <w:ins w:id="104" w:author="владислав мегедь" w:date="2024-11-14T18:21:00Z">
        <w:r w:rsidRPr="004A2FC6">
          <w:rPr>
            <w:rFonts w:ascii="Times New Roman" w:hAnsi="Times New Roman" w:cs="Times New Roman"/>
            <w:b/>
            <w:bCs/>
            <w:sz w:val="24"/>
            <w:szCs w:val="24"/>
            <w:rPrChange w:id="105" w:author="владислав мегедь" w:date="2024-11-14T18:22:00Z">
              <w:rPr/>
            </w:rPrChange>
          </w:rPr>
          <w:t>Монтування</w:t>
        </w:r>
        <w:r w:rsidRPr="004A2FC6">
          <w:rPr>
            <w:rFonts w:ascii="Times New Roman" w:hAnsi="Times New Roman" w:cs="Times New Roman"/>
            <w:sz w:val="24"/>
            <w:szCs w:val="24"/>
            <w:rPrChange w:id="106" w:author="владислав мегедь" w:date="2024-11-14T18:22:00Z">
              <w:rPr/>
            </w:rPrChange>
          </w:rPr>
          <w:t xml:space="preserve"> – Це процес підключення файлової системи до операційної системи.</w:t>
        </w:r>
      </w:ins>
    </w:p>
    <w:p w14:paraId="440576BF" w14:textId="77777777" w:rsidR="00F2044A" w:rsidRPr="00F2044A" w:rsidRDefault="00F2044A" w:rsidP="00F2044A">
      <w:pPr>
        <w:rPr>
          <w:b/>
          <w:bCs/>
          <w:color w:val="000000" w:themeColor="text1"/>
          <w:sz w:val="28"/>
          <w:szCs w:val="28"/>
          <w:lang w:val="en-US"/>
          <w:rPrChange w:id="107" w:author="владислав мегедь" w:date="2024-11-14T18:12:00Z">
            <w:rPr>
              <w:b/>
              <w:bCs/>
            </w:rPr>
          </w:rPrChange>
        </w:rPr>
        <w:pPrChange w:id="108" w:author="владислав мегедь" w:date="2024-11-14T18:05:00Z">
          <w:pPr/>
        </w:pPrChange>
      </w:pPr>
    </w:p>
    <w:sectPr w:rsidR="00F2044A" w:rsidRPr="00F204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45726"/>
    <w:multiLevelType w:val="hybridMultilevel"/>
    <w:tmpl w:val="7C82160A"/>
    <w:lvl w:ilvl="0" w:tplc="F9C81F4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70810"/>
    <w:multiLevelType w:val="hybridMultilevel"/>
    <w:tmpl w:val="4A70361C"/>
    <w:lvl w:ilvl="0" w:tplc="5D3411E8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D4663DC"/>
    <w:multiLevelType w:val="hybridMultilevel"/>
    <w:tmpl w:val="7DB291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владислав мегедь">
    <w15:presenceInfo w15:providerId="Windows Live" w15:userId="d8985f3ad89f74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7E"/>
    <w:rsid w:val="002338C3"/>
    <w:rsid w:val="003734E1"/>
    <w:rsid w:val="003D6D98"/>
    <w:rsid w:val="004A2FC6"/>
    <w:rsid w:val="004C373C"/>
    <w:rsid w:val="00C7497E"/>
    <w:rsid w:val="00D966BC"/>
    <w:rsid w:val="00E62B6C"/>
    <w:rsid w:val="00E8603E"/>
    <w:rsid w:val="00F2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CAD59"/>
  <w15:chartTrackingRefBased/>
  <w15:docId w15:val="{C0F04C68-FB1D-470B-8305-AFBC6224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04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2044A"/>
    <w:rPr>
      <w:rFonts w:ascii="Segoe UI" w:hAnsi="Segoe UI" w:cs="Segoe UI"/>
      <w:sz w:val="18"/>
      <w:szCs w:val="18"/>
    </w:rPr>
  </w:style>
  <w:style w:type="character" w:styleId="a5">
    <w:name w:val="Emphasis"/>
    <w:basedOn w:val="a0"/>
    <w:uiPriority w:val="20"/>
    <w:qFormat/>
    <w:rsid w:val="00F2044A"/>
    <w:rPr>
      <w:i/>
      <w:iCs/>
    </w:rPr>
  </w:style>
  <w:style w:type="paragraph" w:styleId="a6">
    <w:name w:val="List Paragraph"/>
    <w:basedOn w:val="a"/>
    <w:uiPriority w:val="34"/>
    <w:qFormat/>
    <w:rsid w:val="004A2FC6"/>
    <w:pPr>
      <w:ind w:left="720"/>
      <w:contextualSpacing/>
    </w:pPr>
  </w:style>
  <w:style w:type="character" w:styleId="a7">
    <w:name w:val="Strong"/>
    <w:basedOn w:val="a0"/>
    <w:uiPriority w:val="22"/>
    <w:qFormat/>
    <w:rsid w:val="002338C3"/>
    <w:rPr>
      <w:b/>
      <w:bCs/>
    </w:rPr>
  </w:style>
  <w:style w:type="character" w:customStyle="1" w:styleId="hljs-builtin">
    <w:name w:val="hljs-built_in"/>
    <w:basedOn w:val="a0"/>
    <w:rsid w:val="002338C3"/>
  </w:style>
  <w:style w:type="character" w:customStyle="1" w:styleId="hljs-string">
    <w:name w:val="hljs-string"/>
    <w:basedOn w:val="a0"/>
    <w:rsid w:val="002338C3"/>
  </w:style>
  <w:style w:type="character" w:styleId="HTML">
    <w:name w:val="HTML Code"/>
    <w:basedOn w:val="a0"/>
    <w:uiPriority w:val="99"/>
    <w:semiHidden/>
    <w:unhideWhenUsed/>
    <w:rsid w:val="002338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32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743</Words>
  <Characters>425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мегедь</dc:creator>
  <cp:keywords/>
  <dc:description/>
  <cp:lastModifiedBy>владислав мегедь</cp:lastModifiedBy>
  <cp:revision>2</cp:revision>
  <dcterms:created xsi:type="dcterms:W3CDTF">2024-11-14T16:42:00Z</dcterms:created>
  <dcterms:modified xsi:type="dcterms:W3CDTF">2024-11-14T16:42:00Z</dcterms:modified>
</cp:coreProperties>
</file>